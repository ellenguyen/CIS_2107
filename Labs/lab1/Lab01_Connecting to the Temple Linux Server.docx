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193FA3" w14:textId="77777777" w:rsidR="00BA47C4" w:rsidRDefault="00CC360E">
      <w:pPr>
        <w:jc w:val="center"/>
        <w:rPr>
          <w:rFonts w:ascii="Consolas" w:eastAsia="Consolas" w:hAnsi="Consolas" w:cs="Consolas"/>
          <w:b/>
          <w:sz w:val="44"/>
          <w:szCs w:val="44"/>
        </w:rPr>
      </w:pPr>
      <w:r>
        <w:rPr>
          <w:rFonts w:ascii="Consolas" w:eastAsia="Consolas" w:hAnsi="Consolas" w:cs="Consolas"/>
          <w:b/>
          <w:sz w:val="44"/>
          <w:szCs w:val="44"/>
        </w:rPr>
        <w:t>Connecting to the Temple Linux Server</w:t>
      </w:r>
    </w:p>
    <w:p w14:paraId="27AB17A0" w14:textId="77777777" w:rsidR="00BA47C4" w:rsidRDefault="00CC360E">
      <w:pPr>
        <w:jc w:val="center"/>
        <w:rPr>
          <w:rFonts w:ascii="Consolas" w:eastAsia="Consolas" w:hAnsi="Consolas" w:cs="Consolas"/>
          <w:i/>
          <w:sz w:val="36"/>
          <w:szCs w:val="36"/>
        </w:rPr>
      </w:pPr>
      <w:r>
        <w:rPr>
          <w:rFonts w:ascii="Consolas" w:eastAsia="Consolas" w:hAnsi="Consolas" w:cs="Consolas"/>
          <w:i/>
          <w:sz w:val="36"/>
          <w:szCs w:val="36"/>
        </w:rPr>
        <w:t>A Simple Guide</w:t>
      </w:r>
    </w:p>
    <w:p w14:paraId="69B60C92" w14:textId="77777777" w:rsidR="00BA47C4" w:rsidRDefault="00BA47C4">
      <w:pPr>
        <w:jc w:val="center"/>
        <w:rPr>
          <w:rFonts w:ascii="Consolas" w:eastAsia="Consolas" w:hAnsi="Consolas" w:cs="Consolas"/>
          <w:i/>
          <w:sz w:val="36"/>
          <w:szCs w:val="36"/>
        </w:rPr>
      </w:pPr>
    </w:p>
    <w:p w14:paraId="080D26C4" w14:textId="1EABD2D0" w:rsidR="00BA47C4" w:rsidRDefault="00CC360E">
      <w:pPr>
        <w:rPr>
          <w:rFonts w:ascii="Consolas" w:eastAsia="Consolas" w:hAnsi="Consolas" w:cs="Consolas"/>
          <w:sz w:val="24"/>
          <w:szCs w:val="24"/>
        </w:rPr>
      </w:pPr>
      <w:r>
        <w:rPr>
          <w:rFonts w:ascii="Consolas" w:eastAsia="Consolas" w:hAnsi="Consolas" w:cs="Consolas"/>
          <w:sz w:val="24"/>
          <w:szCs w:val="24"/>
        </w:rPr>
        <w:t xml:space="preserve">Hello CIS2107 </w:t>
      </w:r>
      <w:r w:rsidR="00197E60">
        <w:rPr>
          <w:rFonts w:ascii="Consolas" w:eastAsia="Consolas" w:hAnsi="Consolas" w:cs="Consolas"/>
          <w:sz w:val="24"/>
          <w:szCs w:val="24"/>
        </w:rPr>
        <w:t>students</w:t>
      </w:r>
      <w:r>
        <w:rPr>
          <w:rFonts w:ascii="Consolas" w:eastAsia="Consolas" w:hAnsi="Consolas" w:cs="Consolas"/>
          <w:sz w:val="24"/>
          <w:szCs w:val="24"/>
        </w:rPr>
        <w:t xml:space="preserve">! Here is a brief guide to get you up and running on Temple’s Ubuntu (Linux Server). </w:t>
      </w:r>
      <w:r w:rsidR="00197E60">
        <w:rPr>
          <w:rFonts w:ascii="Consolas" w:eastAsia="Consolas" w:hAnsi="Consolas" w:cs="Consolas"/>
          <w:sz w:val="24"/>
          <w:szCs w:val="24"/>
        </w:rPr>
        <w:t xml:space="preserve">You are required to </w:t>
      </w:r>
      <w:r>
        <w:rPr>
          <w:rFonts w:ascii="Consolas" w:eastAsia="Consolas" w:hAnsi="Consolas" w:cs="Consolas"/>
          <w:sz w:val="24"/>
          <w:szCs w:val="24"/>
        </w:rPr>
        <w:t>us</w:t>
      </w:r>
      <w:r w:rsidR="00197E60">
        <w:rPr>
          <w:rFonts w:ascii="Consolas" w:eastAsia="Consolas" w:hAnsi="Consolas" w:cs="Consolas"/>
          <w:sz w:val="24"/>
          <w:szCs w:val="24"/>
        </w:rPr>
        <w:t>e</w:t>
      </w:r>
      <w:r>
        <w:rPr>
          <w:rFonts w:ascii="Consolas" w:eastAsia="Consolas" w:hAnsi="Consolas" w:cs="Consolas"/>
          <w:sz w:val="24"/>
          <w:szCs w:val="24"/>
        </w:rPr>
        <w:t xml:space="preserve"> Temple’s </w:t>
      </w:r>
      <w:r w:rsidR="00197E60">
        <w:rPr>
          <w:rFonts w:ascii="Consolas" w:eastAsia="Consolas" w:hAnsi="Consolas" w:cs="Consolas"/>
          <w:sz w:val="24"/>
          <w:szCs w:val="24"/>
        </w:rPr>
        <w:t>Linux</w:t>
      </w:r>
      <w:r>
        <w:rPr>
          <w:rFonts w:ascii="Consolas" w:eastAsia="Consolas" w:hAnsi="Consolas" w:cs="Consolas"/>
          <w:sz w:val="24"/>
          <w:szCs w:val="24"/>
        </w:rPr>
        <w:t xml:space="preserve"> server for development throughout this course. Gaining Linux experience (and experience using a shell program) will be a very valuable skill for you in Operating Systems and your career in computer science in general. If not for development, you should definitely use the Linux server to test your code, since it is the OS I will be compiling and running all of your submitted source code on throughout the semester. </w:t>
      </w:r>
    </w:p>
    <w:p w14:paraId="7B94EBFD" w14:textId="77777777" w:rsidR="00BA47C4" w:rsidRDefault="00BA47C4">
      <w:pPr>
        <w:rPr>
          <w:rFonts w:ascii="Consolas" w:eastAsia="Consolas" w:hAnsi="Consolas" w:cs="Consolas"/>
          <w:sz w:val="24"/>
          <w:szCs w:val="24"/>
        </w:rPr>
      </w:pPr>
    </w:p>
    <w:p w14:paraId="1B2E515B" w14:textId="77777777" w:rsidR="00BA47C4" w:rsidRDefault="00CC360E">
      <w:pPr>
        <w:rPr>
          <w:rFonts w:ascii="Consolas" w:eastAsia="Consolas" w:hAnsi="Consolas" w:cs="Consolas"/>
          <w:b/>
          <w:sz w:val="36"/>
          <w:szCs w:val="36"/>
        </w:rPr>
      </w:pPr>
      <w:r>
        <w:rPr>
          <w:rFonts w:ascii="Consolas" w:eastAsia="Consolas" w:hAnsi="Consolas" w:cs="Consolas"/>
          <w:b/>
          <w:sz w:val="36"/>
          <w:szCs w:val="36"/>
        </w:rPr>
        <w:t xml:space="preserve">Resources You Will Need </w:t>
      </w:r>
    </w:p>
    <w:p w14:paraId="2AC68314" w14:textId="5357460E" w:rsidR="002038D6" w:rsidRDefault="00CC360E">
      <w:pPr>
        <w:rPr>
          <w:rFonts w:ascii="Consolas" w:eastAsia="Consolas" w:hAnsi="Consolas" w:cs="Consolas"/>
          <w:sz w:val="24"/>
          <w:szCs w:val="24"/>
        </w:rPr>
      </w:pPr>
      <w:r>
        <w:rPr>
          <w:rFonts w:ascii="Consolas" w:eastAsia="Consolas" w:hAnsi="Consolas" w:cs="Consolas"/>
          <w:b/>
          <w:sz w:val="24"/>
          <w:szCs w:val="24"/>
        </w:rPr>
        <w:t>-Any SSH Client</w:t>
      </w:r>
      <w:r>
        <w:rPr>
          <w:rFonts w:ascii="Consolas" w:eastAsia="Consolas" w:hAnsi="Consolas" w:cs="Consolas"/>
          <w:sz w:val="24"/>
          <w:szCs w:val="24"/>
        </w:rPr>
        <w:t xml:space="preserve"> </w:t>
      </w:r>
    </w:p>
    <w:p w14:paraId="562778D3" w14:textId="1D62AFD0" w:rsidR="002038D6" w:rsidRPr="002038D6" w:rsidRDefault="002038D6" w:rsidP="002038D6">
      <w:pPr>
        <w:pStyle w:val="ListParagraph"/>
        <w:numPr>
          <w:ilvl w:val="0"/>
          <w:numId w:val="2"/>
        </w:numPr>
        <w:rPr>
          <w:rFonts w:ascii="Consolas" w:eastAsia="Consolas" w:hAnsi="Consolas" w:cs="Consolas"/>
          <w:sz w:val="24"/>
          <w:szCs w:val="24"/>
        </w:rPr>
      </w:pPr>
      <w:r>
        <w:rPr>
          <w:rFonts w:ascii="Consolas" w:eastAsia="Consolas" w:hAnsi="Consolas" w:cs="Consolas"/>
          <w:sz w:val="24"/>
          <w:szCs w:val="24"/>
        </w:rPr>
        <w:t xml:space="preserve">On Mac, you already have </w:t>
      </w:r>
      <w:proofErr w:type="spellStart"/>
      <w:r>
        <w:rPr>
          <w:rFonts w:ascii="Consolas" w:eastAsia="Consolas" w:hAnsi="Consolas" w:cs="Consolas"/>
          <w:sz w:val="24"/>
          <w:szCs w:val="24"/>
        </w:rPr>
        <w:t>ssh</w:t>
      </w:r>
      <w:proofErr w:type="spellEnd"/>
      <w:r>
        <w:rPr>
          <w:rFonts w:ascii="Consolas" w:eastAsia="Consolas" w:hAnsi="Consolas" w:cs="Consolas"/>
          <w:sz w:val="24"/>
          <w:szCs w:val="24"/>
        </w:rPr>
        <w:t xml:space="preserve"> on terminal. Simply, open terminal and type SSH Y</w:t>
      </w:r>
      <w:r w:rsidR="009C3F71">
        <w:rPr>
          <w:rFonts w:ascii="Consolas" w:eastAsia="Consolas" w:hAnsi="Consolas" w:cs="Consolas"/>
          <w:sz w:val="24"/>
          <w:szCs w:val="24"/>
        </w:rPr>
        <w:t>ourUserName@cis-linux2.temple.edu</w:t>
      </w:r>
    </w:p>
    <w:p w14:paraId="5AF3E10E" w14:textId="08E94C8F" w:rsidR="00BA47C4" w:rsidRPr="009C3F71" w:rsidRDefault="00CC360E" w:rsidP="009C3F71">
      <w:pPr>
        <w:pStyle w:val="ListParagraph"/>
        <w:numPr>
          <w:ilvl w:val="0"/>
          <w:numId w:val="2"/>
        </w:numPr>
        <w:rPr>
          <w:rFonts w:ascii="Consolas" w:eastAsia="Consolas" w:hAnsi="Consolas" w:cs="Consolas"/>
          <w:sz w:val="24"/>
          <w:szCs w:val="24"/>
        </w:rPr>
      </w:pPr>
      <w:r w:rsidRPr="009C3F71">
        <w:rPr>
          <w:rFonts w:ascii="Consolas" w:eastAsia="Consolas" w:hAnsi="Consolas" w:cs="Consolas"/>
          <w:sz w:val="24"/>
          <w:szCs w:val="24"/>
        </w:rPr>
        <w:t xml:space="preserve">(PuTTY is </w:t>
      </w:r>
      <w:r w:rsidRPr="009C3F71">
        <w:rPr>
          <w:rFonts w:ascii="Consolas" w:eastAsia="Consolas" w:hAnsi="Consolas" w:cs="Consolas"/>
          <w:b/>
          <w:sz w:val="24"/>
          <w:szCs w:val="24"/>
        </w:rPr>
        <w:t xml:space="preserve">HIGHLY </w:t>
      </w:r>
      <w:r w:rsidRPr="009C3F71">
        <w:rPr>
          <w:rFonts w:ascii="Consolas" w:eastAsia="Consolas" w:hAnsi="Consolas" w:cs="Consolas"/>
          <w:sz w:val="24"/>
          <w:szCs w:val="24"/>
        </w:rPr>
        <w:t>recommended)</w:t>
      </w:r>
    </w:p>
    <w:p w14:paraId="590DBD7C" w14:textId="792AAE70" w:rsidR="00BA47C4" w:rsidRDefault="00CC360E">
      <w:pPr>
        <w:rPr>
          <w:rFonts w:ascii="Consolas" w:eastAsia="Consolas" w:hAnsi="Consolas" w:cs="Consolas"/>
          <w:sz w:val="24"/>
          <w:szCs w:val="24"/>
        </w:rPr>
      </w:pPr>
      <w:r>
        <w:rPr>
          <w:rFonts w:ascii="Consolas" w:eastAsia="Consolas" w:hAnsi="Consolas" w:cs="Consolas"/>
          <w:sz w:val="24"/>
          <w:szCs w:val="24"/>
        </w:rPr>
        <w:t xml:space="preserve">-Link to PuTTY Download (make sure you pay attention to the instructions on the page, and which version you are downloading. </w:t>
      </w:r>
      <w:hyperlink r:id="rId5">
        <w:r>
          <w:rPr>
            <w:rFonts w:ascii="Consolas" w:eastAsia="Consolas" w:hAnsi="Consolas" w:cs="Consolas"/>
            <w:color w:val="1155CC"/>
            <w:sz w:val="24"/>
            <w:szCs w:val="24"/>
            <w:u w:val="single"/>
          </w:rPr>
          <w:t>https://www.chiark.greenend.org.uk/~sgtatham/putty/latest.html</w:t>
        </w:r>
      </w:hyperlink>
    </w:p>
    <w:p w14:paraId="7F2B315C" w14:textId="77777777" w:rsidR="00BA47C4" w:rsidRDefault="00BA47C4">
      <w:pPr>
        <w:rPr>
          <w:rFonts w:ascii="Consolas" w:eastAsia="Consolas" w:hAnsi="Consolas" w:cs="Consolas"/>
          <w:sz w:val="24"/>
          <w:szCs w:val="24"/>
        </w:rPr>
      </w:pPr>
    </w:p>
    <w:p w14:paraId="292A0143" w14:textId="063E9703" w:rsidR="00BA47C4" w:rsidRDefault="00CC360E" w:rsidP="003D0977">
      <w:pPr>
        <w:rPr>
          <w:rFonts w:ascii="Consolas" w:eastAsia="Consolas" w:hAnsi="Consolas" w:cs="Consolas"/>
          <w:sz w:val="24"/>
          <w:szCs w:val="24"/>
        </w:rPr>
      </w:pPr>
      <w:r>
        <w:rPr>
          <w:rFonts w:ascii="Consolas" w:eastAsia="Consolas" w:hAnsi="Consolas" w:cs="Consolas"/>
          <w:b/>
          <w:sz w:val="24"/>
          <w:szCs w:val="24"/>
        </w:rPr>
        <w:t>-Any FTP Client</w:t>
      </w:r>
      <w:r>
        <w:rPr>
          <w:rFonts w:ascii="Consolas" w:eastAsia="Consolas" w:hAnsi="Consolas" w:cs="Consolas"/>
          <w:sz w:val="24"/>
          <w:szCs w:val="24"/>
        </w:rPr>
        <w:t xml:space="preserve"> </w:t>
      </w:r>
    </w:p>
    <w:p w14:paraId="2A33F0A2" w14:textId="41F7B1C5" w:rsidR="004B70DC" w:rsidRPr="004B70DC" w:rsidRDefault="004B70DC" w:rsidP="004B70DC">
      <w:pPr>
        <w:pStyle w:val="ListParagraph"/>
        <w:numPr>
          <w:ilvl w:val="0"/>
          <w:numId w:val="4"/>
        </w:numPr>
        <w:rPr>
          <w:rFonts w:ascii="Consolas" w:eastAsia="Consolas" w:hAnsi="Consolas" w:cs="Consolas"/>
          <w:sz w:val="24"/>
          <w:szCs w:val="24"/>
        </w:rPr>
      </w:pPr>
      <w:r>
        <w:rPr>
          <w:rFonts w:ascii="Consolas" w:eastAsia="Consolas" w:hAnsi="Consolas" w:cs="Consolas"/>
          <w:sz w:val="24"/>
          <w:szCs w:val="24"/>
        </w:rPr>
        <w:t>U</w:t>
      </w:r>
      <w:r>
        <w:rPr>
          <w:rFonts w:ascii="Consolas" w:eastAsia="Consolas" w:hAnsi="Consolas" w:cs="Consolas"/>
          <w:sz w:val="24"/>
          <w:szCs w:val="24"/>
        </w:rPr>
        <w:t>se WinSCP for Windows</w:t>
      </w:r>
      <w:r>
        <w:rPr>
          <w:rFonts w:ascii="Consolas" w:eastAsia="Consolas" w:hAnsi="Consolas" w:cs="Consolas"/>
          <w:sz w:val="24"/>
          <w:szCs w:val="24"/>
        </w:rPr>
        <w:t xml:space="preserve"> (recommended for Windows)</w:t>
      </w:r>
    </w:p>
    <w:p w14:paraId="3E705126" w14:textId="6E9443F6" w:rsidR="003D0977" w:rsidRDefault="003D0977" w:rsidP="003D0977">
      <w:pPr>
        <w:pStyle w:val="ListParagraph"/>
        <w:numPr>
          <w:ilvl w:val="0"/>
          <w:numId w:val="3"/>
        </w:numPr>
        <w:rPr>
          <w:rFonts w:ascii="Consolas" w:eastAsia="Consolas" w:hAnsi="Consolas" w:cs="Consolas"/>
          <w:sz w:val="24"/>
          <w:szCs w:val="24"/>
        </w:rPr>
      </w:pPr>
      <w:r>
        <w:rPr>
          <w:rFonts w:ascii="Consolas" w:eastAsia="Consolas" w:hAnsi="Consolas" w:cs="Consolas"/>
          <w:sz w:val="24"/>
          <w:szCs w:val="24"/>
        </w:rPr>
        <w:t>You can use FileZilla for both Windows and Mac</w:t>
      </w:r>
    </w:p>
    <w:p w14:paraId="49001E8A" w14:textId="28880BEF" w:rsidR="004B70DC" w:rsidRPr="004B70DC" w:rsidRDefault="004B70DC" w:rsidP="004B70DC">
      <w:pPr>
        <w:rPr>
          <w:rFonts w:ascii="Consolas" w:eastAsia="Consolas" w:hAnsi="Consolas" w:cs="Consolas"/>
          <w:sz w:val="24"/>
          <w:szCs w:val="24"/>
        </w:rPr>
      </w:pPr>
    </w:p>
    <w:p w14:paraId="4B7F42C1" w14:textId="77777777" w:rsidR="00BA47C4" w:rsidRDefault="00BA47C4">
      <w:pPr>
        <w:rPr>
          <w:rFonts w:ascii="Consolas" w:eastAsia="Consolas" w:hAnsi="Consolas" w:cs="Consolas"/>
          <w:sz w:val="24"/>
          <w:szCs w:val="24"/>
        </w:rPr>
      </w:pPr>
    </w:p>
    <w:p w14:paraId="6C30B0AA" w14:textId="77777777" w:rsidR="00BA47C4" w:rsidRDefault="00CC360E">
      <w:pPr>
        <w:rPr>
          <w:rFonts w:ascii="Consolas" w:eastAsia="Consolas" w:hAnsi="Consolas" w:cs="Consolas"/>
          <w:b/>
          <w:sz w:val="36"/>
          <w:szCs w:val="36"/>
        </w:rPr>
      </w:pPr>
      <w:r>
        <w:rPr>
          <w:rFonts w:ascii="Consolas" w:eastAsia="Consolas" w:hAnsi="Consolas" w:cs="Consolas"/>
          <w:b/>
          <w:sz w:val="36"/>
          <w:szCs w:val="36"/>
        </w:rPr>
        <w:t>Resources You May Be Interested In</w:t>
      </w:r>
    </w:p>
    <w:p w14:paraId="22F65FB2" w14:textId="77777777" w:rsidR="00BA47C4" w:rsidRDefault="00CC360E">
      <w:pPr>
        <w:rPr>
          <w:rFonts w:ascii="Consolas" w:eastAsia="Consolas" w:hAnsi="Consolas" w:cs="Consolas"/>
          <w:sz w:val="24"/>
          <w:szCs w:val="24"/>
        </w:rPr>
      </w:pPr>
      <w:r>
        <w:rPr>
          <w:rFonts w:ascii="Consolas" w:eastAsia="Consolas" w:hAnsi="Consolas" w:cs="Consolas"/>
          <w:b/>
          <w:sz w:val="24"/>
          <w:szCs w:val="24"/>
        </w:rPr>
        <w:t>-</w:t>
      </w:r>
      <w:r>
        <w:rPr>
          <w:rFonts w:ascii="Consolas" w:eastAsia="Consolas" w:hAnsi="Consolas" w:cs="Consolas"/>
          <w:sz w:val="24"/>
          <w:szCs w:val="24"/>
        </w:rPr>
        <w:t xml:space="preserve">Link to the SSH Wiki: </w:t>
      </w:r>
      <w:hyperlink r:id="rId6">
        <w:r>
          <w:rPr>
            <w:rFonts w:ascii="Consolas" w:eastAsia="Consolas" w:hAnsi="Consolas" w:cs="Consolas"/>
            <w:color w:val="1155CC"/>
            <w:sz w:val="24"/>
            <w:szCs w:val="24"/>
            <w:u w:val="single"/>
          </w:rPr>
          <w:t>https://en.wikipedia.org/wiki/Secure_Shell</w:t>
        </w:r>
      </w:hyperlink>
    </w:p>
    <w:p w14:paraId="60C205E8" w14:textId="77777777" w:rsidR="00BA47C4" w:rsidRDefault="00CC360E">
      <w:pPr>
        <w:rPr>
          <w:rFonts w:ascii="Consolas" w:eastAsia="Consolas" w:hAnsi="Consolas" w:cs="Consolas"/>
          <w:sz w:val="24"/>
          <w:szCs w:val="24"/>
        </w:rPr>
      </w:pPr>
      <w:r>
        <w:rPr>
          <w:rFonts w:ascii="Consolas" w:eastAsia="Consolas" w:hAnsi="Consolas" w:cs="Consolas"/>
          <w:b/>
          <w:sz w:val="24"/>
          <w:szCs w:val="24"/>
        </w:rPr>
        <w:t>-</w:t>
      </w:r>
      <w:r>
        <w:rPr>
          <w:rFonts w:ascii="Consolas" w:eastAsia="Consolas" w:hAnsi="Consolas" w:cs="Consolas"/>
          <w:sz w:val="24"/>
          <w:szCs w:val="24"/>
        </w:rPr>
        <w:t>Brief article explaining some cool things you can do with SSH:</w:t>
      </w:r>
    </w:p>
    <w:p w14:paraId="0E6971BF" w14:textId="77777777" w:rsidR="00BA47C4" w:rsidRDefault="004B70DC">
      <w:pPr>
        <w:rPr>
          <w:rFonts w:ascii="Consolas" w:eastAsia="Consolas" w:hAnsi="Consolas" w:cs="Consolas"/>
          <w:sz w:val="24"/>
          <w:szCs w:val="24"/>
        </w:rPr>
      </w:pPr>
      <w:hyperlink r:id="rId7">
        <w:r w:rsidR="00CC360E">
          <w:rPr>
            <w:rFonts w:ascii="Consolas" w:eastAsia="Consolas" w:hAnsi="Consolas" w:cs="Consolas"/>
            <w:color w:val="1155CC"/>
            <w:sz w:val="24"/>
            <w:szCs w:val="24"/>
            <w:u w:val="single"/>
          </w:rPr>
          <w:t>https://www.howtogeek.com/114812/5-cool-things-you-can-do-with-an-ssh-server/</w:t>
        </w:r>
      </w:hyperlink>
    </w:p>
    <w:p w14:paraId="7E3D6567" w14:textId="77777777" w:rsidR="00BA47C4" w:rsidRDefault="00BA47C4">
      <w:pPr>
        <w:rPr>
          <w:rFonts w:ascii="Consolas" w:eastAsia="Consolas" w:hAnsi="Consolas" w:cs="Consolas"/>
          <w:sz w:val="24"/>
          <w:szCs w:val="24"/>
        </w:rPr>
      </w:pPr>
    </w:p>
    <w:p w14:paraId="14682964" w14:textId="77777777" w:rsidR="00BA47C4" w:rsidRDefault="00CC360E">
      <w:pPr>
        <w:rPr>
          <w:rFonts w:ascii="Consolas" w:eastAsia="Consolas" w:hAnsi="Consolas" w:cs="Consolas"/>
          <w:sz w:val="24"/>
          <w:szCs w:val="24"/>
        </w:rPr>
      </w:pPr>
      <w:r>
        <w:rPr>
          <w:rFonts w:ascii="Consolas" w:eastAsia="Consolas" w:hAnsi="Consolas" w:cs="Consolas"/>
          <w:sz w:val="24"/>
          <w:szCs w:val="24"/>
        </w:rPr>
        <w:t xml:space="preserve">-Short video explanation of the technical side of SSH and some of its features: </w:t>
      </w:r>
      <w:hyperlink r:id="rId8">
        <w:r>
          <w:rPr>
            <w:rFonts w:ascii="Consolas" w:eastAsia="Consolas" w:hAnsi="Consolas" w:cs="Consolas"/>
            <w:color w:val="1155CC"/>
            <w:sz w:val="24"/>
            <w:szCs w:val="24"/>
            <w:u w:val="single"/>
          </w:rPr>
          <w:t>https://www.youtube.com/watch?v=ORcvSkgdA58</w:t>
        </w:r>
      </w:hyperlink>
    </w:p>
    <w:p w14:paraId="7B08964D" w14:textId="77777777" w:rsidR="00BA47C4" w:rsidRDefault="00BA47C4">
      <w:pPr>
        <w:rPr>
          <w:rFonts w:ascii="Consolas" w:eastAsia="Consolas" w:hAnsi="Consolas" w:cs="Consolas"/>
          <w:sz w:val="24"/>
          <w:szCs w:val="24"/>
        </w:rPr>
      </w:pPr>
    </w:p>
    <w:p w14:paraId="137AF1ED" w14:textId="77777777" w:rsidR="00BA47C4" w:rsidRDefault="00CC360E">
      <w:pPr>
        <w:rPr>
          <w:rFonts w:ascii="Consolas" w:eastAsia="Consolas" w:hAnsi="Consolas" w:cs="Consolas"/>
          <w:sz w:val="24"/>
          <w:szCs w:val="24"/>
        </w:rPr>
      </w:pPr>
      <w:r>
        <w:rPr>
          <w:rFonts w:ascii="Consolas" w:eastAsia="Consolas" w:hAnsi="Consolas" w:cs="Consolas"/>
          <w:sz w:val="24"/>
          <w:szCs w:val="24"/>
        </w:rPr>
        <w:lastRenderedPageBreak/>
        <w:t xml:space="preserve">-Brief article explaining some technical details of FTP: </w:t>
      </w:r>
      <w:hyperlink r:id="rId9">
        <w:r>
          <w:rPr>
            <w:rFonts w:ascii="Consolas" w:eastAsia="Consolas" w:hAnsi="Consolas" w:cs="Consolas"/>
            <w:color w:val="1155CC"/>
            <w:sz w:val="24"/>
            <w:szCs w:val="24"/>
            <w:u w:val="single"/>
          </w:rPr>
          <w:t>https://www.deskshare.com/resources/articles/ftp-how-to.aspx</w:t>
        </w:r>
      </w:hyperlink>
    </w:p>
    <w:p w14:paraId="6E9FBE94" w14:textId="77777777" w:rsidR="00BA47C4" w:rsidRDefault="00BA47C4">
      <w:pPr>
        <w:rPr>
          <w:rFonts w:ascii="Consolas" w:eastAsia="Consolas" w:hAnsi="Consolas" w:cs="Consolas"/>
          <w:sz w:val="24"/>
          <w:szCs w:val="24"/>
        </w:rPr>
      </w:pPr>
    </w:p>
    <w:p w14:paraId="015F176D" w14:textId="77777777" w:rsidR="00BA47C4" w:rsidRDefault="00CC360E">
      <w:pPr>
        <w:rPr>
          <w:rFonts w:ascii="Consolas" w:eastAsia="Consolas" w:hAnsi="Consolas" w:cs="Consolas"/>
          <w:b/>
          <w:sz w:val="36"/>
          <w:szCs w:val="36"/>
        </w:rPr>
      </w:pPr>
      <w:r>
        <w:rPr>
          <w:rFonts w:ascii="Consolas" w:eastAsia="Consolas" w:hAnsi="Consolas" w:cs="Consolas"/>
          <w:b/>
          <w:sz w:val="36"/>
          <w:szCs w:val="36"/>
        </w:rPr>
        <w:t>Guide</w:t>
      </w:r>
    </w:p>
    <w:p w14:paraId="38125430"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1: </w:t>
      </w:r>
      <w:r>
        <w:rPr>
          <w:rFonts w:ascii="Consolas" w:eastAsia="Consolas" w:hAnsi="Consolas" w:cs="Consolas"/>
          <w:sz w:val="24"/>
          <w:szCs w:val="24"/>
        </w:rPr>
        <w:t xml:space="preserve">Download and install both of the programs you are going to need (see the </w:t>
      </w:r>
      <w:r>
        <w:rPr>
          <w:rFonts w:ascii="Consolas" w:eastAsia="Consolas" w:hAnsi="Consolas" w:cs="Consolas"/>
          <w:b/>
          <w:sz w:val="24"/>
          <w:szCs w:val="24"/>
        </w:rPr>
        <w:t xml:space="preserve">Resources You Will Need </w:t>
      </w:r>
      <w:r>
        <w:rPr>
          <w:rFonts w:ascii="Consolas" w:eastAsia="Consolas" w:hAnsi="Consolas" w:cs="Consolas"/>
          <w:sz w:val="24"/>
          <w:szCs w:val="24"/>
        </w:rPr>
        <w:t>section above).</w:t>
      </w:r>
    </w:p>
    <w:p w14:paraId="323499FE" w14:textId="77777777" w:rsidR="00BA47C4" w:rsidRDefault="00CC360E">
      <w:pPr>
        <w:rPr>
          <w:rFonts w:ascii="Consolas" w:eastAsia="Consolas" w:hAnsi="Consolas" w:cs="Consolas"/>
          <w:sz w:val="24"/>
          <w:szCs w:val="24"/>
        </w:rPr>
      </w:pPr>
      <w:r>
        <w:rPr>
          <w:noProof/>
          <w:lang w:val="en-US"/>
        </w:rPr>
        <w:drawing>
          <wp:anchor distT="114300" distB="114300" distL="114300" distR="114300" simplePos="0" relativeHeight="251658240" behindDoc="0" locked="0" layoutInCell="1" hidden="0" allowOverlap="1" wp14:anchorId="40C34A4F" wp14:editId="1F067CE3">
            <wp:simplePos x="0" y="0"/>
            <wp:positionH relativeFrom="column">
              <wp:posOffset>3162300</wp:posOffset>
            </wp:positionH>
            <wp:positionV relativeFrom="paragraph">
              <wp:posOffset>286456</wp:posOffset>
            </wp:positionV>
            <wp:extent cx="3309938" cy="3309938"/>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09938" cy="3309938"/>
                    </a:xfrm>
                    <a:prstGeom prst="rect">
                      <a:avLst/>
                    </a:prstGeom>
                    <a:ln/>
                  </pic:spPr>
                </pic:pic>
              </a:graphicData>
            </a:graphic>
          </wp:anchor>
        </w:drawing>
      </w:r>
    </w:p>
    <w:p w14:paraId="27048170" w14:textId="77777777" w:rsidR="00BA47C4" w:rsidRDefault="00BA47C4">
      <w:pPr>
        <w:rPr>
          <w:rFonts w:ascii="Consolas" w:eastAsia="Consolas" w:hAnsi="Consolas" w:cs="Consolas"/>
          <w:sz w:val="24"/>
          <w:szCs w:val="24"/>
        </w:rPr>
      </w:pPr>
    </w:p>
    <w:p w14:paraId="72E66932" w14:textId="77777777" w:rsidR="00BA47C4" w:rsidRDefault="00BA47C4">
      <w:pPr>
        <w:rPr>
          <w:rFonts w:ascii="Consolas" w:eastAsia="Consolas" w:hAnsi="Consolas" w:cs="Consolas"/>
          <w:sz w:val="24"/>
          <w:szCs w:val="24"/>
        </w:rPr>
      </w:pPr>
    </w:p>
    <w:p w14:paraId="0C5E9642" w14:textId="77777777" w:rsidR="00BA47C4" w:rsidRDefault="00BA47C4">
      <w:pPr>
        <w:rPr>
          <w:rFonts w:ascii="Consolas" w:eastAsia="Consolas" w:hAnsi="Consolas" w:cs="Consolas"/>
          <w:sz w:val="24"/>
          <w:szCs w:val="24"/>
        </w:rPr>
      </w:pPr>
    </w:p>
    <w:p w14:paraId="23B71574" w14:textId="77777777" w:rsidR="00BA47C4" w:rsidRDefault="00BA47C4">
      <w:pPr>
        <w:rPr>
          <w:rFonts w:ascii="Consolas" w:eastAsia="Consolas" w:hAnsi="Consolas" w:cs="Consolas"/>
          <w:sz w:val="24"/>
          <w:szCs w:val="24"/>
        </w:rPr>
      </w:pPr>
    </w:p>
    <w:p w14:paraId="41BED4D0" w14:textId="77777777" w:rsidR="00BA47C4" w:rsidRDefault="00BA47C4">
      <w:pPr>
        <w:rPr>
          <w:rFonts w:ascii="Consolas" w:eastAsia="Consolas" w:hAnsi="Consolas" w:cs="Consolas"/>
          <w:sz w:val="24"/>
          <w:szCs w:val="24"/>
        </w:rPr>
      </w:pPr>
    </w:p>
    <w:p w14:paraId="50F708F4"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2: </w:t>
      </w:r>
      <w:r>
        <w:rPr>
          <w:rFonts w:ascii="Consolas" w:eastAsia="Consolas" w:hAnsi="Consolas" w:cs="Consolas"/>
          <w:sz w:val="24"/>
          <w:szCs w:val="24"/>
        </w:rPr>
        <w:t>Open up PuTTY.exe. PuTTY is your SSH client, a program that will help you remotely connect to some other machine over the internet.</w:t>
      </w:r>
    </w:p>
    <w:p w14:paraId="301F46DE" w14:textId="77777777" w:rsidR="00BA47C4" w:rsidRDefault="00BA47C4">
      <w:pPr>
        <w:rPr>
          <w:rFonts w:ascii="Consolas" w:eastAsia="Consolas" w:hAnsi="Consolas" w:cs="Consolas"/>
          <w:sz w:val="24"/>
          <w:szCs w:val="24"/>
        </w:rPr>
      </w:pPr>
    </w:p>
    <w:p w14:paraId="3AEE7E67" w14:textId="77777777" w:rsidR="00BA47C4" w:rsidRDefault="00BA47C4">
      <w:pPr>
        <w:rPr>
          <w:rFonts w:ascii="Consolas" w:eastAsia="Consolas" w:hAnsi="Consolas" w:cs="Consolas"/>
          <w:sz w:val="24"/>
          <w:szCs w:val="24"/>
        </w:rPr>
      </w:pPr>
    </w:p>
    <w:p w14:paraId="6A740165" w14:textId="77777777" w:rsidR="00BA47C4" w:rsidRDefault="00BA47C4">
      <w:pPr>
        <w:rPr>
          <w:rFonts w:ascii="Consolas" w:eastAsia="Consolas" w:hAnsi="Consolas" w:cs="Consolas"/>
          <w:sz w:val="24"/>
          <w:szCs w:val="24"/>
        </w:rPr>
      </w:pPr>
    </w:p>
    <w:p w14:paraId="7F666092" w14:textId="77777777" w:rsidR="00BA47C4" w:rsidRDefault="00BA47C4">
      <w:pPr>
        <w:rPr>
          <w:rFonts w:ascii="Consolas" w:eastAsia="Consolas" w:hAnsi="Consolas" w:cs="Consolas"/>
          <w:sz w:val="24"/>
          <w:szCs w:val="24"/>
        </w:rPr>
      </w:pPr>
    </w:p>
    <w:p w14:paraId="1593BBED" w14:textId="77777777" w:rsidR="00BA47C4" w:rsidRDefault="00BA47C4">
      <w:pPr>
        <w:rPr>
          <w:rFonts w:ascii="Consolas" w:eastAsia="Consolas" w:hAnsi="Consolas" w:cs="Consolas"/>
          <w:sz w:val="24"/>
          <w:szCs w:val="24"/>
        </w:rPr>
      </w:pPr>
    </w:p>
    <w:p w14:paraId="5F9D2260" w14:textId="77777777" w:rsidR="00BA47C4" w:rsidRDefault="00BA47C4">
      <w:pPr>
        <w:rPr>
          <w:rFonts w:ascii="Consolas" w:eastAsia="Consolas" w:hAnsi="Consolas" w:cs="Consolas"/>
          <w:sz w:val="24"/>
          <w:szCs w:val="24"/>
        </w:rPr>
      </w:pPr>
    </w:p>
    <w:p w14:paraId="2A3CAE51" w14:textId="77777777" w:rsidR="00BA47C4" w:rsidRDefault="00CC360E">
      <w:pPr>
        <w:rPr>
          <w:rFonts w:ascii="Consolas" w:eastAsia="Consolas" w:hAnsi="Consolas" w:cs="Consolas"/>
          <w:sz w:val="24"/>
          <w:szCs w:val="24"/>
        </w:rPr>
      </w:pPr>
      <w:r>
        <w:rPr>
          <w:noProof/>
          <w:lang w:val="en-US"/>
        </w:rPr>
        <w:drawing>
          <wp:anchor distT="114300" distB="114300" distL="114300" distR="114300" simplePos="0" relativeHeight="251659264" behindDoc="0" locked="0" layoutInCell="1" hidden="0" allowOverlap="1" wp14:anchorId="56F1CF2E" wp14:editId="15A5F2D4">
            <wp:simplePos x="0" y="0"/>
            <wp:positionH relativeFrom="column">
              <wp:posOffset>3162300</wp:posOffset>
            </wp:positionH>
            <wp:positionV relativeFrom="paragraph">
              <wp:posOffset>295275</wp:posOffset>
            </wp:positionV>
            <wp:extent cx="3314700" cy="33147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14700" cy="3314700"/>
                    </a:xfrm>
                    <a:prstGeom prst="rect">
                      <a:avLst/>
                    </a:prstGeom>
                    <a:ln/>
                  </pic:spPr>
                </pic:pic>
              </a:graphicData>
            </a:graphic>
          </wp:anchor>
        </w:drawing>
      </w:r>
    </w:p>
    <w:p w14:paraId="74F83369" w14:textId="77777777" w:rsidR="00BA47C4" w:rsidRDefault="00BA47C4">
      <w:pPr>
        <w:rPr>
          <w:rFonts w:ascii="Consolas" w:eastAsia="Consolas" w:hAnsi="Consolas" w:cs="Consolas"/>
          <w:sz w:val="24"/>
          <w:szCs w:val="24"/>
        </w:rPr>
      </w:pPr>
    </w:p>
    <w:p w14:paraId="70D9491D" w14:textId="77777777" w:rsidR="00BA47C4" w:rsidRDefault="00BA47C4">
      <w:pPr>
        <w:rPr>
          <w:rFonts w:ascii="Consolas" w:eastAsia="Consolas" w:hAnsi="Consolas" w:cs="Consolas"/>
          <w:sz w:val="24"/>
          <w:szCs w:val="24"/>
        </w:rPr>
      </w:pPr>
    </w:p>
    <w:p w14:paraId="5AD6D50B" w14:textId="77777777" w:rsidR="00BA47C4" w:rsidRDefault="00BA47C4">
      <w:pPr>
        <w:rPr>
          <w:rFonts w:ascii="Consolas" w:eastAsia="Consolas" w:hAnsi="Consolas" w:cs="Consolas"/>
          <w:sz w:val="24"/>
          <w:szCs w:val="24"/>
        </w:rPr>
      </w:pPr>
    </w:p>
    <w:p w14:paraId="7EB7FC68"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3: </w:t>
      </w:r>
      <w:r>
        <w:rPr>
          <w:rFonts w:ascii="Consolas" w:eastAsia="Consolas" w:hAnsi="Consolas" w:cs="Consolas"/>
          <w:sz w:val="24"/>
          <w:szCs w:val="24"/>
        </w:rPr>
        <w:t>Type “</w:t>
      </w:r>
      <w:r>
        <w:rPr>
          <w:rFonts w:ascii="Consolas" w:eastAsia="Consolas" w:hAnsi="Consolas" w:cs="Consolas"/>
          <w:i/>
          <w:sz w:val="24"/>
          <w:szCs w:val="24"/>
        </w:rPr>
        <w:t xml:space="preserve">cis-linux2.temple.edu” </w:t>
      </w:r>
      <w:r>
        <w:rPr>
          <w:rFonts w:ascii="Consolas" w:eastAsia="Consolas" w:hAnsi="Consolas" w:cs="Consolas"/>
          <w:sz w:val="24"/>
          <w:szCs w:val="24"/>
        </w:rPr>
        <w:t xml:space="preserve">into the </w:t>
      </w:r>
      <w:r>
        <w:rPr>
          <w:rFonts w:ascii="Consolas" w:eastAsia="Consolas" w:hAnsi="Consolas" w:cs="Consolas"/>
          <w:b/>
          <w:sz w:val="24"/>
          <w:szCs w:val="24"/>
        </w:rPr>
        <w:t>Host Name</w:t>
      </w:r>
      <w:r>
        <w:rPr>
          <w:rFonts w:ascii="Consolas" w:eastAsia="Consolas" w:hAnsi="Consolas" w:cs="Consolas"/>
          <w:sz w:val="24"/>
          <w:szCs w:val="24"/>
        </w:rPr>
        <w:t xml:space="preserve"> field. Leave the </w:t>
      </w:r>
      <w:r>
        <w:rPr>
          <w:rFonts w:ascii="Consolas" w:eastAsia="Consolas" w:hAnsi="Consolas" w:cs="Consolas"/>
          <w:b/>
          <w:sz w:val="24"/>
          <w:szCs w:val="24"/>
        </w:rPr>
        <w:t>Port</w:t>
      </w:r>
      <w:r>
        <w:rPr>
          <w:rFonts w:ascii="Consolas" w:eastAsia="Consolas" w:hAnsi="Consolas" w:cs="Consolas"/>
          <w:sz w:val="24"/>
          <w:szCs w:val="24"/>
        </w:rPr>
        <w:t xml:space="preserve"> field at 22. Make sure the </w:t>
      </w:r>
      <w:r>
        <w:rPr>
          <w:rFonts w:ascii="Consolas" w:eastAsia="Consolas" w:hAnsi="Consolas" w:cs="Consolas"/>
          <w:b/>
          <w:sz w:val="24"/>
          <w:szCs w:val="24"/>
        </w:rPr>
        <w:t xml:space="preserve">Connection type </w:t>
      </w:r>
      <w:r>
        <w:rPr>
          <w:rFonts w:ascii="Consolas" w:eastAsia="Consolas" w:hAnsi="Consolas" w:cs="Consolas"/>
          <w:sz w:val="24"/>
          <w:szCs w:val="24"/>
        </w:rPr>
        <w:t>option is checked.</w:t>
      </w:r>
    </w:p>
    <w:p w14:paraId="735B13D2" w14:textId="77777777" w:rsidR="00BA47C4" w:rsidRDefault="00BA47C4">
      <w:pPr>
        <w:rPr>
          <w:rFonts w:ascii="Consolas" w:eastAsia="Consolas" w:hAnsi="Consolas" w:cs="Consolas"/>
          <w:sz w:val="24"/>
          <w:szCs w:val="24"/>
        </w:rPr>
      </w:pPr>
    </w:p>
    <w:p w14:paraId="08144AD1" w14:textId="77777777" w:rsidR="00BA47C4" w:rsidRDefault="00BA47C4">
      <w:pPr>
        <w:rPr>
          <w:rFonts w:ascii="Consolas" w:eastAsia="Consolas" w:hAnsi="Consolas" w:cs="Consolas"/>
          <w:sz w:val="24"/>
          <w:szCs w:val="24"/>
        </w:rPr>
      </w:pPr>
    </w:p>
    <w:p w14:paraId="0D86DA38" w14:textId="77777777" w:rsidR="00BA47C4" w:rsidRDefault="00BA47C4">
      <w:pPr>
        <w:rPr>
          <w:rFonts w:ascii="Consolas" w:eastAsia="Consolas" w:hAnsi="Consolas" w:cs="Consolas"/>
          <w:sz w:val="24"/>
          <w:szCs w:val="24"/>
        </w:rPr>
      </w:pPr>
    </w:p>
    <w:p w14:paraId="096E42DB" w14:textId="77777777" w:rsidR="00BA47C4" w:rsidRDefault="00BA47C4">
      <w:pPr>
        <w:rPr>
          <w:rFonts w:ascii="Consolas" w:eastAsia="Consolas" w:hAnsi="Consolas" w:cs="Consolas"/>
          <w:b/>
          <w:sz w:val="24"/>
          <w:szCs w:val="24"/>
        </w:rPr>
      </w:pPr>
    </w:p>
    <w:p w14:paraId="66077AFC" w14:textId="77777777" w:rsidR="00BA47C4" w:rsidRDefault="00BA47C4">
      <w:pPr>
        <w:rPr>
          <w:rFonts w:ascii="Consolas" w:eastAsia="Consolas" w:hAnsi="Consolas" w:cs="Consolas"/>
          <w:b/>
          <w:sz w:val="24"/>
          <w:szCs w:val="24"/>
        </w:rPr>
      </w:pPr>
    </w:p>
    <w:p w14:paraId="480614ED" w14:textId="77777777" w:rsidR="00BA47C4" w:rsidRDefault="00BA47C4">
      <w:pPr>
        <w:rPr>
          <w:rFonts w:ascii="Consolas" w:eastAsia="Consolas" w:hAnsi="Consolas" w:cs="Consolas"/>
          <w:b/>
          <w:sz w:val="24"/>
          <w:szCs w:val="24"/>
        </w:rPr>
      </w:pPr>
    </w:p>
    <w:p w14:paraId="2C5D99D9"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4: </w:t>
      </w:r>
      <w:r>
        <w:rPr>
          <w:rFonts w:ascii="Consolas" w:eastAsia="Consolas" w:hAnsi="Consolas" w:cs="Consolas"/>
          <w:sz w:val="24"/>
          <w:szCs w:val="24"/>
        </w:rPr>
        <w:t xml:space="preserve">You may be bothered by some warning messages about secure connections; just select “Yes” for </w:t>
      </w:r>
      <w:r>
        <w:rPr>
          <w:rFonts w:ascii="Consolas" w:eastAsia="Consolas" w:hAnsi="Consolas" w:cs="Consolas"/>
          <w:sz w:val="24"/>
          <w:szCs w:val="24"/>
        </w:rPr>
        <w:lastRenderedPageBreak/>
        <w:t xml:space="preserve">any of those. You will definitely be bothered for login credentials (username and password). Enter your </w:t>
      </w:r>
      <w:proofErr w:type="spellStart"/>
      <w:r>
        <w:rPr>
          <w:rFonts w:ascii="Consolas" w:eastAsia="Consolas" w:hAnsi="Consolas" w:cs="Consolas"/>
          <w:sz w:val="24"/>
          <w:szCs w:val="24"/>
        </w:rPr>
        <w:t>Accessnet</w:t>
      </w:r>
      <w:proofErr w:type="spellEnd"/>
      <w:r>
        <w:rPr>
          <w:rFonts w:ascii="Consolas" w:eastAsia="Consolas" w:hAnsi="Consolas" w:cs="Consolas"/>
          <w:sz w:val="24"/>
          <w:szCs w:val="24"/>
        </w:rPr>
        <w:t xml:space="preserve"> information for these.</w:t>
      </w:r>
    </w:p>
    <w:p w14:paraId="1DE3D3D4" w14:textId="77777777" w:rsidR="00BA47C4" w:rsidRDefault="00BA47C4">
      <w:pPr>
        <w:rPr>
          <w:rFonts w:ascii="Consolas" w:eastAsia="Consolas" w:hAnsi="Consolas" w:cs="Consolas"/>
          <w:sz w:val="24"/>
          <w:szCs w:val="24"/>
        </w:rPr>
      </w:pPr>
    </w:p>
    <w:p w14:paraId="4842361F" w14:textId="77777777" w:rsidR="00BA47C4" w:rsidRDefault="00CC360E">
      <w:pPr>
        <w:jc w:val="center"/>
        <w:rPr>
          <w:rFonts w:ascii="Consolas" w:eastAsia="Consolas" w:hAnsi="Consolas" w:cs="Consolas"/>
          <w:sz w:val="24"/>
          <w:szCs w:val="24"/>
        </w:rPr>
      </w:pPr>
      <w:r>
        <w:rPr>
          <w:rFonts w:ascii="Consolas" w:eastAsia="Consolas" w:hAnsi="Consolas" w:cs="Consolas"/>
          <w:noProof/>
          <w:sz w:val="24"/>
          <w:szCs w:val="24"/>
          <w:lang w:val="en-US"/>
        </w:rPr>
        <w:drawing>
          <wp:inline distT="114300" distB="114300" distL="114300" distR="114300" wp14:anchorId="1A615DB3" wp14:editId="245455B9">
            <wp:extent cx="5432099" cy="31289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32099" cy="3128963"/>
                    </a:xfrm>
                    <a:prstGeom prst="rect">
                      <a:avLst/>
                    </a:prstGeom>
                    <a:ln/>
                  </pic:spPr>
                </pic:pic>
              </a:graphicData>
            </a:graphic>
          </wp:inline>
        </w:drawing>
      </w:r>
    </w:p>
    <w:p w14:paraId="2F230F64" w14:textId="77777777" w:rsidR="00BA47C4" w:rsidRDefault="00BA47C4">
      <w:pPr>
        <w:rPr>
          <w:rFonts w:ascii="Consolas" w:eastAsia="Consolas" w:hAnsi="Consolas" w:cs="Consolas"/>
          <w:sz w:val="24"/>
          <w:szCs w:val="24"/>
        </w:rPr>
      </w:pPr>
    </w:p>
    <w:p w14:paraId="6F1237C8"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5: </w:t>
      </w:r>
      <w:r>
        <w:rPr>
          <w:rFonts w:ascii="Consolas" w:eastAsia="Consolas" w:hAnsi="Consolas" w:cs="Consolas"/>
          <w:sz w:val="24"/>
          <w:szCs w:val="24"/>
        </w:rPr>
        <w:t>Once you see the screen pictured below you are in!</w:t>
      </w:r>
    </w:p>
    <w:p w14:paraId="28F2E64C" w14:textId="77777777" w:rsidR="00BA47C4" w:rsidRDefault="00BA47C4">
      <w:pPr>
        <w:rPr>
          <w:rFonts w:ascii="Consolas" w:eastAsia="Consolas" w:hAnsi="Consolas" w:cs="Consolas"/>
          <w:sz w:val="24"/>
          <w:szCs w:val="24"/>
        </w:rPr>
      </w:pPr>
    </w:p>
    <w:p w14:paraId="0979C828" w14:textId="77777777" w:rsidR="00BA47C4" w:rsidRDefault="00CC360E">
      <w:pPr>
        <w:jc w:val="center"/>
        <w:rPr>
          <w:rFonts w:ascii="Consolas" w:eastAsia="Consolas" w:hAnsi="Consolas" w:cs="Consolas"/>
          <w:sz w:val="24"/>
          <w:szCs w:val="24"/>
        </w:rPr>
      </w:pPr>
      <w:r>
        <w:rPr>
          <w:rFonts w:ascii="Consolas" w:eastAsia="Consolas" w:hAnsi="Consolas" w:cs="Consolas"/>
          <w:noProof/>
          <w:sz w:val="24"/>
          <w:szCs w:val="24"/>
          <w:lang w:val="en-US"/>
        </w:rPr>
        <w:drawing>
          <wp:inline distT="114300" distB="114300" distL="114300" distR="114300" wp14:anchorId="52696ECD" wp14:editId="31CC8B16">
            <wp:extent cx="5324475" cy="3070776"/>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324475" cy="3070776"/>
                    </a:xfrm>
                    <a:prstGeom prst="rect">
                      <a:avLst/>
                    </a:prstGeom>
                    <a:ln/>
                  </pic:spPr>
                </pic:pic>
              </a:graphicData>
            </a:graphic>
          </wp:inline>
        </w:drawing>
      </w:r>
    </w:p>
    <w:p w14:paraId="20005224" w14:textId="77777777" w:rsidR="00BA47C4" w:rsidRDefault="00CC360E">
      <w:pPr>
        <w:jc w:val="center"/>
        <w:rPr>
          <w:rFonts w:ascii="Consolas" w:eastAsia="Consolas" w:hAnsi="Consolas" w:cs="Consolas"/>
          <w:sz w:val="24"/>
          <w:szCs w:val="24"/>
        </w:rPr>
      </w:pPr>
      <w:r>
        <w:rPr>
          <w:noProof/>
          <w:lang w:val="en-US"/>
        </w:rPr>
        <w:lastRenderedPageBreak/>
        <w:drawing>
          <wp:anchor distT="114300" distB="114300" distL="114300" distR="114300" simplePos="0" relativeHeight="251660288" behindDoc="0" locked="0" layoutInCell="1" hidden="0" allowOverlap="1" wp14:anchorId="0F0091F4" wp14:editId="23EBF1A5">
            <wp:simplePos x="0" y="0"/>
            <wp:positionH relativeFrom="column">
              <wp:posOffset>2181225</wp:posOffset>
            </wp:positionH>
            <wp:positionV relativeFrom="paragraph">
              <wp:posOffset>114300</wp:posOffset>
            </wp:positionV>
            <wp:extent cx="3764280" cy="4433888"/>
            <wp:effectExtent l="0" t="0" r="0" b="0"/>
            <wp:wrapSquare wrapText="bothSides" distT="114300" distB="114300" distL="114300" distR="1143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764280" cy="4433888"/>
                    </a:xfrm>
                    <a:prstGeom prst="rect">
                      <a:avLst/>
                    </a:prstGeom>
                    <a:ln/>
                  </pic:spPr>
                </pic:pic>
              </a:graphicData>
            </a:graphic>
          </wp:anchor>
        </w:drawing>
      </w:r>
    </w:p>
    <w:p w14:paraId="475BFDFA" w14:textId="77777777" w:rsidR="00BA47C4" w:rsidRDefault="00BA47C4">
      <w:pPr>
        <w:rPr>
          <w:rFonts w:ascii="Consolas" w:eastAsia="Consolas" w:hAnsi="Consolas" w:cs="Consolas"/>
          <w:b/>
          <w:sz w:val="24"/>
          <w:szCs w:val="24"/>
        </w:rPr>
      </w:pPr>
    </w:p>
    <w:p w14:paraId="2F2B43ED" w14:textId="77777777" w:rsidR="00BA47C4" w:rsidRDefault="00BA47C4">
      <w:pPr>
        <w:rPr>
          <w:rFonts w:ascii="Consolas" w:eastAsia="Consolas" w:hAnsi="Consolas" w:cs="Consolas"/>
          <w:b/>
          <w:sz w:val="24"/>
          <w:szCs w:val="24"/>
        </w:rPr>
      </w:pPr>
    </w:p>
    <w:p w14:paraId="29D9A85A" w14:textId="77777777" w:rsidR="00BA47C4" w:rsidRDefault="00BA47C4">
      <w:pPr>
        <w:rPr>
          <w:rFonts w:ascii="Consolas" w:eastAsia="Consolas" w:hAnsi="Consolas" w:cs="Consolas"/>
          <w:b/>
          <w:sz w:val="24"/>
          <w:szCs w:val="24"/>
        </w:rPr>
      </w:pPr>
    </w:p>
    <w:p w14:paraId="1E1C4297"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6: </w:t>
      </w:r>
      <w:r>
        <w:rPr>
          <w:rFonts w:ascii="Consolas" w:eastAsia="Consolas" w:hAnsi="Consolas" w:cs="Consolas"/>
          <w:sz w:val="24"/>
          <w:szCs w:val="24"/>
        </w:rPr>
        <w:t>The process for connecting to the server with your chosen FTP client is very similar. The screenshots below are taken from WinSCP, but they should be similar for any client you use. Open up your FTP client.</w:t>
      </w:r>
    </w:p>
    <w:p w14:paraId="3D334FAE" w14:textId="77777777" w:rsidR="00BA47C4" w:rsidRDefault="00BA47C4">
      <w:pPr>
        <w:rPr>
          <w:rFonts w:ascii="Consolas" w:eastAsia="Consolas" w:hAnsi="Consolas" w:cs="Consolas"/>
          <w:sz w:val="24"/>
          <w:szCs w:val="24"/>
        </w:rPr>
      </w:pPr>
    </w:p>
    <w:p w14:paraId="7484A238" w14:textId="77777777" w:rsidR="00BA47C4" w:rsidRDefault="00BA47C4">
      <w:pPr>
        <w:rPr>
          <w:rFonts w:ascii="Consolas" w:eastAsia="Consolas" w:hAnsi="Consolas" w:cs="Consolas"/>
          <w:sz w:val="24"/>
          <w:szCs w:val="24"/>
        </w:rPr>
      </w:pPr>
    </w:p>
    <w:p w14:paraId="1F5040A5" w14:textId="77777777" w:rsidR="00BA47C4" w:rsidRDefault="00BA47C4">
      <w:pPr>
        <w:rPr>
          <w:rFonts w:ascii="Consolas" w:eastAsia="Consolas" w:hAnsi="Consolas" w:cs="Consolas"/>
          <w:sz w:val="24"/>
          <w:szCs w:val="24"/>
        </w:rPr>
      </w:pPr>
    </w:p>
    <w:p w14:paraId="64CCCEFC" w14:textId="77777777" w:rsidR="00BA47C4" w:rsidRDefault="00BA47C4">
      <w:pPr>
        <w:rPr>
          <w:rFonts w:ascii="Consolas" w:eastAsia="Consolas" w:hAnsi="Consolas" w:cs="Consolas"/>
          <w:sz w:val="24"/>
          <w:szCs w:val="24"/>
        </w:rPr>
      </w:pPr>
    </w:p>
    <w:p w14:paraId="202D799B" w14:textId="77777777" w:rsidR="00BA47C4" w:rsidRDefault="00BA47C4">
      <w:pPr>
        <w:rPr>
          <w:rFonts w:ascii="Consolas" w:eastAsia="Consolas" w:hAnsi="Consolas" w:cs="Consolas"/>
          <w:sz w:val="24"/>
          <w:szCs w:val="24"/>
        </w:rPr>
      </w:pPr>
    </w:p>
    <w:p w14:paraId="0B9F03E8" w14:textId="77777777" w:rsidR="00BA47C4" w:rsidRDefault="00BA47C4">
      <w:pPr>
        <w:rPr>
          <w:rFonts w:ascii="Consolas" w:eastAsia="Consolas" w:hAnsi="Consolas" w:cs="Consolas"/>
          <w:sz w:val="24"/>
          <w:szCs w:val="24"/>
        </w:rPr>
      </w:pPr>
    </w:p>
    <w:p w14:paraId="6E659187" w14:textId="77777777" w:rsidR="00BA47C4" w:rsidRDefault="00BA47C4">
      <w:pPr>
        <w:rPr>
          <w:rFonts w:ascii="Consolas" w:eastAsia="Consolas" w:hAnsi="Consolas" w:cs="Consolas"/>
          <w:sz w:val="24"/>
          <w:szCs w:val="24"/>
        </w:rPr>
      </w:pPr>
    </w:p>
    <w:p w14:paraId="498CD55D" w14:textId="77777777" w:rsidR="00BA47C4" w:rsidRDefault="00CC360E">
      <w:pPr>
        <w:rPr>
          <w:rFonts w:ascii="Consolas" w:eastAsia="Consolas" w:hAnsi="Consolas" w:cs="Consolas"/>
          <w:sz w:val="24"/>
          <w:szCs w:val="24"/>
        </w:rPr>
      </w:pPr>
      <w:r>
        <w:rPr>
          <w:noProof/>
          <w:lang w:val="en-US"/>
        </w:rPr>
        <w:lastRenderedPageBreak/>
        <w:drawing>
          <wp:anchor distT="114300" distB="114300" distL="114300" distR="114300" simplePos="0" relativeHeight="251661312" behindDoc="0" locked="0" layoutInCell="1" hidden="0" allowOverlap="1" wp14:anchorId="2DA1FCAB" wp14:editId="3A66E8AA">
            <wp:simplePos x="0" y="0"/>
            <wp:positionH relativeFrom="column">
              <wp:posOffset>2181225</wp:posOffset>
            </wp:positionH>
            <wp:positionV relativeFrom="paragraph">
              <wp:posOffset>276225</wp:posOffset>
            </wp:positionV>
            <wp:extent cx="3762375" cy="4419600"/>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762375" cy="4419600"/>
                    </a:xfrm>
                    <a:prstGeom prst="rect">
                      <a:avLst/>
                    </a:prstGeom>
                    <a:ln/>
                  </pic:spPr>
                </pic:pic>
              </a:graphicData>
            </a:graphic>
          </wp:anchor>
        </w:drawing>
      </w:r>
    </w:p>
    <w:p w14:paraId="3AE22B39" w14:textId="77777777" w:rsidR="00BA47C4" w:rsidRDefault="00BA47C4">
      <w:pPr>
        <w:rPr>
          <w:rFonts w:ascii="Consolas" w:eastAsia="Consolas" w:hAnsi="Consolas" w:cs="Consolas"/>
          <w:sz w:val="24"/>
          <w:szCs w:val="24"/>
        </w:rPr>
      </w:pPr>
    </w:p>
    <w:p w14:paraId="11A10CC4" w14:textId="77777777" w:rsidR="00BA47C4" w:rsidRDefault="00BA47C4">
      <w:pPr>
        <w:rPr>
          <w:rFonts w:ascii="Consolas" w:eastAsia="Consolas" w:hAnsi="Consolas" w:cs="Consolas"/>
          <w:sz w:val="24"/>
          <w:szCs w:val="24"/>
        </w:rPr>
      </w:pPr>
    </w:p>
    <w:p w14:paraId="6A73739F" w14:textId="77777777" w:rsidR="00BA47C4" w:rsidRDefault="00BA47C4">
      <w:pPr>
        <w:rPr>
          <w:rFonts w:ascii="Consolas" w:eastAsia="Consolas" w:hAnsi="Consolas" w:cs="Consolas"/>
          <w:b/>
          <w:sz w:val="24"/>
          <w:szCs w:val="24"/>
        </w:rPr>
      </w:pPr>
    </w:p>
    <w:p w14:paraId="6A279258" w14:textId="77777777" w:rsidR="00BA47C4" w:rsidRDefault="00BA47C4">
      <w:pPr>
        <w:rPr>
          <w:rFonts w:ascii="Consolas" w:eastAsia="Consolas" w:hAnsi="Consolas" w:cs="Consolas"/>
          <w:b/>
          <w:sz w:val="24"/>
          <w:szCs w:val="24"/>
        </w:rPr>
      </w:pPr>
    </w:p>
    <w:p w14:paraId="0B263647" w14:textId="77777777" w:rsidR="00BA47C4" w:rsidRDefault="00BA47C4">
      <w:pPr>
        <w:rPr>
          <w:rFonts w:ascii="Consolas" w:eastAsia="Consolas" w:hAnsi="Consolas" w:cs="Consolas"/>
          <w:b/>
          <w:sz w:val="24"/>
          <w:szCs w:val="24"/>
        </w:rPr>
      </w:pPr>
    </w:p>
    <w:p w14:paraId="53FD0261"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7: </w:t>
      </w:r>
      <w:r>
        <w:rPr>
          <w:rFonts w:ascii="Consolas" w:eastAsia="Consolas" w:hAnsi="Consolas" w:cs="Consolas"/>
          <w:sz w:val="24"/>
          <w:szCs w:val="24"/>
        </w:rPr>
        <w:t xml:space="preserve">Once again enter </w:t>
      </w:r>
      <w:r>
        <w:rPr>
          <w:rFonts w:ascii="Consolas" w:eastAsia="Consolas" w:hAnsi="Consolas" w:cs="Consolas"/>
          <w:i/>
          <w:sz w:val="24"/>
          <w:szCs w:val="24"/>
        </w:rPr>
        <w:t xml:space="preserve">“cis-linux2.temple.edu” </w:t>
      </w:r>
      <w:r>
        <w:rPr>
          <w:rFonts w:ascii="Consolas" w:eastAsia="Consolas" w:hAnsi="Consolas" w:cs="Consolas"/>
          <w:sz w:val="24"/>
          <w:szCs w:val="24"/>
        </w:rPr>
        <w:t xml:space="preserve">for the </w:t>
      </w:r>
      <w:r>
        <w:rPr>
          <w:rFonts w:ascii="Consolas" w:eastAsia="Consolas" w:hAnsi="Consolas" w:cs="Consolas"/>
          <w:b/>
          <w:sz w:val="24"/>
          <w:szCs w:val="24"/>
        </w:rPr>
        <w:t>Host Name</w:t>
      </w:r>
      <w:r>
        <w:rPr>
          <w:rFonts w:ascii="Consolas" w:eastAsia="Consolas" w:hAnsi="Consolas" w:cs="Consolas"/>
          <w:sz w:val="24"/>
          <w:szCs w:val="24"/>
        </w:rPr>
        <w:t xml:space="preserve">, and once again use your </w:t>
      </w:r>
      <w:proofErr w:type="spellStart"/>
      <w:r>
        <w:rPr>
          <w:rFonts w:ascii="Consolas" w:eastAsia="Consolas" w:hAnsi="Consolas" w:cs="Consolas"/>
          <w:sz w:val="24"/>
          <w:szCs w:val="24"/>
        </w:rPr>
        <w:t>Accessnet</w:t>
      </w:r>
      <w:proofErr w:type="spellEnd"/>
      <w:r>
        <w:rPr>
          <w:rFonts w:ascii="Consolas" w:eastAsia="Consolas" w:hAnsi="Consolas" w:cs="Consolas"/>
          <w:sz w:val="24"/>
          <w:szCs w:val="24"/>
        </w:rPr>
        <w:t xml:space="preserve"> for the </w:t>
      </w:r>
      <w:r>
        <w:rPr>
          <w:rFonts w:ascii="Consolas" w:eastAsia="Consolas" w:hAnsi="Consolas" w:cs="Consolas"/>
          <w:b/>
          <w:sz w:val="24"/>
          <w:szCs w:val="24"/>
        </w:rPr>
        <w:t xml:space="preserve">User name </w:t>
      </w:r>
      <w:r>
        <w:rPr>
          <w:rFonts w:ascii="Consolas" w:eastAsia="Consolas" w:hAnsi="Consolas" w:cs="Consolas"/>
          <w:sz w:val="24"/>
          <w:szCs w:val="24"/>
        </w:rPr>
        <w:t xml:space="preserve">and </w:t>
      </w:r>
      <w:r>
        <w:rPr>
          <w:rFonts w:ascii="Consolas" w:eastAsia="Consolas" w:hAnsi="Consolas" w:cs="Consolas"/>
          <w:b/>
          <w:sz w:val="24"/>
          <w:szCs w:val="24"/>
        </w:rPr>
        <w:t xml:space="preserve">Password </w:t>
      </w:r>
      <w:r>
        <w:rPr>
          <w:rFonts w:ascii="Consolas" w:eastAsia="Consolas" w:hAnsi="Consolas" w:cs="Consolas"/>
          <w:sz w:val="24"/>
          <w:szCs w:val="24"/>
        </w:rPr>
        <w:t>fields.</w:t>
      </w:r>
    </w:p>
    <w:p w14:paraId="2C51331C" w14:textId="77777777" w:rsidR="00BA47C4" w:rsidRDefault="00BA47C4">
      <w:pPr>
        <w:rPr>
          <w:rFonts w:ascii="Consolas" w:eastAsia="Consolas" w:hAnsi="Consolas" w:cs="Consolas"/>
          <w:sz w:val="24"/>
          <w:szCs w:val="24"/>
        </w:rPr>
      </w:pPr>
    </w:p>
    <w:p w14:paraId="422273EA" w14:textId="77777777" w:rsidR="00BA47C4" w:rsidRDefault="00BA47C4">
      <w:pPr>
        <w:rPr>
          <w:rFonts w:ascii="Consolas" w:eastAsia="Consolas" w:hAnsi="Consolas" w:cs="Consolas"/>
          <w:sz w:val="24"/>
          <w:szCs w:val="24"/>
        </w:rPr>
      </w:pPr>
    </w:p>
    <w:p w14:paraId="3EC5C16F" w14:textId="77777777" w:rsidR="00BA47C4" w:rsidRDefault="00BA47C4">
      <w:pPr>
        <w:rPr>
          <w:rFonts w:ascii="Consolas" w:eastAsia="Consolas" w:hAnsi="Consolas" w:cs="Consolas"/>
          <w:sz w:val="24"/>
          <w:szCs w:val="24"/>
        </w:rPr>
      </w:pPr>
    </w:p>
    <w:p w14:paraId="439A889B" w14:textId="77777777" w:rsidR="00BA47C4" w:rsidRDefault="00BA47C4">
      <w:pPr>
        <w:rPr>
          <w:rFonts w:ascii="Consolas" w:eastAsia="Consolas" w:hAnsi="Consolas" w:cs="Consolas"/>
          <w:sz w:val="24"/>
          <w:szCs w:val="24"/>
        </w:rPr>
      </w:pPr>
    </w:p>
    <w:p w14:paraId="1A776E83" w14:textId="77777777" w:rsidR="00BA47C4" w:rsidRDefault="00BA47C4">
      <w:pPr>
        <w:rPr>
          <w:rFonts w:ascii="Consolas" w:eastAsia="Consolas" w:hAnsi="Consolas" w:cs="Consolas"/>
          <w:sz w:val="24"/>
          <w:szCs w:val="24"/>
        </w:rPr>
      </w:pPr>
    </w:p>
    <w:p w14:paraId="72D76703" w14:textId="77777777" w:rsidR="00BA47C4" w:rsidRDefault="00CC360E">
      <w:pPr>
        <w:rPr>
          <w:rFonts w:ascii="Consolas" w:eastAsia="Consolas" w:hAnsi="Consolas" w:cs="Consolas"/>
          <w:sz w:val="24"/>
          <w:szCs w:val="24"/>
        </w:rPr>
      </w:pPr>
      <w:r>
        <w:rPr>
          <w:rFonts w:ascii="Consolas" w:eastAsia="Consolas" w:hAnsi="Consolas" w:cs="Consolas"/>
          <w:b/>
          <w:sz w:val="24"/>
          <w:szCs w:val="24"/>
        </w:rPr>
        <w:t xml:space="preserve">Step 8: </w:t>
      </w:r>
      <w:r>
        <w:rPr>
          <w:rFonts w:ascii="Consolas" w:eastAsia="Consolas" w:hAnsi="Consolas" w:cs="Consolas"/>
          <w:sz w:val="24"/>
          <w:szCs w:val="24"/>
        </w:rPr>
        <w:t xml:space="preserve">You may be bothered about secure connections once again, but just select “Yes” for any prompts, and then you are connected! The left-hand side is </w:t>
      </w:r>
      <w:proofErr w:type="spellStart"/>
      <w:r>
        <w:rPr>
          <w:rFonts w:ascii="Consolas" w:eastAsia="Consolas" w:hAnsi="Consolas" w:cs="Consolas"/>
          <w:sz w:val="24"/>
          <w:szCs w:val="24"/>
        </w:rPr>
        <w:t>you</w:t>
      </w:r>
      <w:proofErr w:type="spellEnd"/>
      <w:r>
        <w:rPr>
          <w:rFonts w:ascii="Consolas" w:eastAsia="Consolas" w:hAnsi="Consolas" w:cs="Consolas"/>
          <w:sz w:val="24"/>
          <w:szCs w:val="24"/>
        </w:rPr>
        <w:t xml:space="preserve"> local machine, while the right-hand side is the remote Linux server. Simply drag-and-drop between both windows to upload/download to/from the server!</w:t>
      </w:r>
    </w:p>
    <w:p w14:paraId="4C97CC9C" w14:textId="77777777" w:rsidR="00BA47C4" w:rsidRDefault="00BA47C4">
      <w:pPr>
        <w:rPr>
          <w:rFonts w:ascii="Consolas" w:eastAsia="Consolas" w:hAnsi="Consolas" w:cs="Consolas"/>
          <w:sz w:val="24"/>
          <w:szCs w:val="24"/>
        </w:rPr>
      </w:pPr>
    </w:p>
    <w:p w14:paraId="76915383" w14:textId="77777777" w:rsidR="00BA47C4" w:rsidRDefault="00CC360E">
      <w:pPr>
        <w:rPr>
          <w:rFonts w:ascii="Consolas" w:eastAsia="Consolas" w:hAnsi="Consolas" w:cs="Consolas"/>
          <w:sz w:val="24"/>
          <w:szCs w:val="24"/>
        </w:rPr>
      </w:pPr>
      <w:del w:id="0" w:author="Zidong Wang" w:date="2019-03-16T00:56:00Z">
        <w:r>
          <w:rPr>
            <w:rFonts w:ascii="Consolas" w:eastAsia="Consolas" w:hAnsi="Consolas" w:cs="Consolas"/>
            <w:noProof/>
            <w:sz w:val="24"/>
            <w:szCs w:val="24"/>
            <w:lang w:val="en-US"/>
          </w:rPr>
          <w:drawing>
            <wp:inline distT="114300" distB="114300" distL="114300" distR="114300" wp14:anchorId="18F8929C" wp14:editId="131D1DC7">
              <wp:extent cx="5943600" cy="44450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4445000"/>
                      </a:xfrm>
                      <a:prstGeom prst="rect">
                        <a:avLst/>
                      </a:prstGeom>
                      <a:ln/>
                    </pic:spPr>
                  </pic:pic>
                </a:graphicData>
              </a:graphic>
            </wp:inline>
          </w:drawing>
        </w:r>
      </w:del>
    </w:p>
    <w:p w14:paraId="403DB66F" w14:textId="77777777" w:rsidR="00BA47C4" w:rsidRDefault="00BA47C4">
      <w:pPr>
        <w:rPr>
          <w:rFonts w:ascii="Consolas" w:eastAsia="Consolas" w:hAnsi="Consolas" w:cs="Consolas"/>
          <w:sz w:val="24"/>
          <w:szCs w:val="24"/>
        </w:rPr>
      </w:pPr>
    </w:p>
    <w:p w14:paraId="1A8CA541" w14:textId="77777777" w:rsidR="00BA47C4" w:rsidRDefault="00CC360E">
      <w:pPr>
        <w:rPr>
          <w:rFonts w:ascii="Consolas" w:eastAsia="Consolas" w:hAnsi="Consolas" w:cs="Consolas"/>
          <w:sz w:val="24"/>
          <w:szCs w:val="24"/>
        </w:rPr>
      </w:pPr>
      <w:r>
        <w:rPr>
          <w:rFonts w:ascii="Consolas" w:eastAsia="Consolas" w:hAnsi="Consolas" w:cs="Consolas"/>
          <w:sz w:val="24"/>
          <w:szCs w:val="24"/>
        </w:rPr>
        <w:t>And that is all there is to it! Please reach out if you have any more questions.</w:t>
      </w:r>
    </w:p>
    <w:p w14:paraId="20AC7BCB" w14:textId="77777777" w:rsidR="00BA47C4" w:rsidRDefault="00BA47C4">
      <w:pPr>
        <w:rPr>
          <w:rFonts w:ascii="Consolas" w:eastAsia="Consolas" w:hAnsi="Consolas" w:cs="Consolas"/>
          <w:sz w:val="24"/>
          <w:szCs w:val="24"/>
        </w:rPr>
      </w:pPr>
    </w:p>
    <w:p w14:paraId="1415D1AC" w14:textId="77777777" w:rsidR="00BA47C4" w:rsidRDefault="00BA47C4">
      <w:pPr>
        <w:jc w:val="right"/>
        <w:rPr>
          <w:rFonts w:ascii="Consolas" w:eastAsia="Consolas" w:hAnsi="Consolas" w:cs="Consolas"/>
          <w:i/>
          <w:sz w:val="24"/>
          <w:szCs w:val="24"/>
        </w:rPr>
      </w:pPr>
    </w:p>
    <w:sectPr w:rsidR="00BA47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C63B1"/>
    <w:multiLevelType w:val="hybridMultilevel"/>
    <w:tmpl w:val="DBFC00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D1C4BAC"/>
    <w:multiLevelType w:val="hybridMultilevel"/>
    <w:tmpl w:val="B9FEF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D055081"/>
    <w:multiLevelType w:val="hybridMultilevel"/>
    <w:tmpl w:val="54D00C3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778D3A0C"/>
    <w:multiLevelType w:val="hybridMultilevel"/>
    <w:tmpl w:val="2FDC80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7C4"/>
    <w:rsid w:val="00197E60"/>
    <w:rsid w:val="002038D6"/>
    <w:rsid w:val="003D0977"/>
    <w:rsid w:val="004B70DC"/>
    <w:rsid w:val="009C3F71"/>
    <w:rsid w:val="00BA47C4"/>
    <w:rsid w:val="00CC36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E4F6C"/>
  <w15:docId w15:val="{01BCEBEE-7646-4457-AF03-0C3972C2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2038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youtube.com/watch?v=ORcvSkgdA58"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owtogeek.com/114812/5-cool-things-you-can-do-with-an-ssh-server/"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en.wikipedia.org/wiki/Secure_Shell" TargetMode="External"/><Relationship Id="rId11" Type="http://schemas.openxmlformats.org/officeDocument/2006/relationships/image" Target="media/image2.png"/><Relationship Id="rId5" Type="http://schemas.openxmlformats.org/officeDocument/2006/relationships/hyperlink" Target="https://www.chiark.greenend.org.uk/~sgtatham/putty/latest.html"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deskshare.com/resources/articles/ftp-how-to.aspx"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Ameen Abdel Hai</cp:lastModifiedBy>
  <cp:revision>7</cp:revision>
  <dcterms:created xsi:type="dcterms:W3CDTF">2019-08-27T12:21:00Z</dcterms:created>
  <dcterms:modified xsi:type="dcterms:W3CDTF">2020-08-25T02:46:00Z</dcterms:modified>
</cp:coreProperties>
</file>